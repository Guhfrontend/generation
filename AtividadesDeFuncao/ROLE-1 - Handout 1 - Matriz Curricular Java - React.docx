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133.8582677165355"/>
        <w:jc w:val="center"/>
        <w:rPr/>
      </w:pPr>
      <w:bookmarkStart w:colFirst="0" w:colLast="0" w:name="_heading=h.gjdgxs" w:id="0"/>
      <w:bookmarkEnd w:id="0"/>
      <w:sdt>
        <w:sdtPr>
          <w:tag w:val="goog_rdk_1"/>
        </w:sdtPr>
        <w:sdtContent>
          <w:ins w:author="Rodrigo Rodrigues" w:id="0" w:date="2024-01-30T16:00:38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sdt>
        <w:sdtPr>
          <w:tag w:val="goog_rdk_2"/>
        </w:sdtPr>
        <w:sdtContent>
          <w:del w:author="Geandro Araujo" w:id="1" w:date="2023-11-28T21:54:34Z">
            <w:r w:rsidDel="00000000" w:rsidR="00000000" w:rsidRPr="00000000">
              <w:rPr/>
              <w:drawing>
                <wp:inline distB="0" distT="0" distL="114300" distR="114300">
                  <wp:extent cx="2066925" cy="60844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08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Diretriz Curricular de Desenvolvimento Java (ênfase em React)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Objetivos de Desempenho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Formandos em Desenvolvimento Java serão capazes de: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a. Resolver problemas de forma eficaz para identificar soluções para resolver questões relativas ao projeto.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b. Usar as melhores práticas de codificação para executar as tarefas atribuídas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c. Realizar testes de forma consistente e proativa para verificar se o código está correto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d. Aprender novas habilidades técnicas e não-técnicas de forma proativa para melhorar seu desempenho e aumentar a probabilidade de uma promoção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e. Se comunicar e colaborar de forma eficaz com colegas de trabalho e outras partes interessadas usando uma variedade de plataformas.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Momentos Críticos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 Crítico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ind w:left="360" w:hanging="27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profissionais de alto desempenho fazem para enfrentar esse desafio?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73763" w:space="0" w:sz="6" w:val="single"/>
              <w:left w:color="073763" w:space="0" w:sz="6" w:val="single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1) Analisam criticamente uma tarefa e determinam de forma precisa os passos e o tempo para concluí-la</w:t>
            </w:r>
          </w:p>
        </w:tc>
        <w:tc>
          <w:tcPr>
            <w:tcBorders>
              <w:top w:color="073763" w:space="0" w:sz="6" w:val="single"/>
              <w:left w:color="000000" w:space="0" w:sz="0" w:val="nil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Fazem perguntas para esclarecer o resumo da tarefa que lhes é apresentada para garantir que a entendem corretamente.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Discutem quanto tempo a tarefa deve durar e alinham datas  de conclusão.                                          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Encontram a melhor abordagem para resolver o problema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Compartilham resultados iniciais e em curso com sua equipe e supervisor para garantir que todos estão alinhados em rela                                   ção à forma como a tarefa deve ser concluída.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73763" w:space="0" w:sz="6" w:val="single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2) Determinam a melhor abordagem para resolver um problema (p.ex. resolvem o problema de forma independente, pedem o suporte de colegas e supervisores,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Percebem quanto tempo devem dedicar para tentar resolver um problema técnico de forma independente  antes de pedirem ajuda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Julgam quando pedir o suporte de outros, e quem é a melhor pessoa para pedir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Potencializam e priorizam diferentes fontes de conhecimento para encontrar a melhor solução para seus problemas (p.ex. usar fóruns online, colegas de trabalho, recursos criados pela empresa, etc.).</w:t>
            </w:r>
          </w:p>
        </w:tc>
      </w:tr>
      <w:tr>
        <w:trPr>
          <w:cantSplit w:val="0"/>
          <w:trHeight w:val="2440" w:hRule="atLeast"/>
          <w:tblHeader w:val="0"/>
        </w:trPr>
        <w:tc>
          <w:tcPr>
            <w:tcBorders>
              <w:top w:color="000000" w:space="0" w:sz="0" w:val="nil"/>
              <w:left w:color="073763" w:space="0" w:sz="6" w:val="single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3) Escrevem códigos de forma eficiente e simplificada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Sabem como codificar mais coisas por conta própria sem ter que pesquisar soluções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Lembram de situações nas quais tiveram que usar uma estrutura de codificação semelhante e as reciclam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Reciclam estruturas de codificação disponíveis online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Organizam códigos em arquivos e pastas para que seja mais fácil encontrá-los e reciclá-los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Usam uma estrutura consistente em todo o código que os outros possa entender facilmente (p.ex. aplicação de funções que diminuem o nível de complexidade)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73763" w:space="0" w:sz="6" w:val="single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4) Realizam testes minuciosos para identificar e corrigir erros e prevenir possíveis defeitos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Pensam nas diversas maneiras em que um erro pode ocorrer e realizam testes para verificar se o código está "blindado" para todas as situações/variáveis/em diversas plataformas e navegadores, sendo meticulosos e prestando atenção aos detalhes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Usam uma variedade de abordagens para evitar erros como pedir a colegas para analisarem seu trabalho, realizar testes unitários, usar uma abordagem DevOps em seu trabalho.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73763" w:space="0" w:sz="6" w:val="single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5) Identificam oportunidades para realizar treinamentos adicionais e aprender uma variedade de novas habilidades (p.ex. técnicas de gestão, conhecimento de negócios, tendências de mercado, etc.) simultaneamente enquanto realizam suas principais funções.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Acompanham o ritmo da curva de aprendizagem esperada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Criam um plano sobre quais novas habilidades são importantes aprender para solucionar problemas mais complexos e avançar em suas carreiras (p.ex. língua inglesa)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Desenvolvem um conhecimento sólido sobre a indústria na qual estão trabalhando, e sabem que problemas de negócios sua empresa está tentando resolver.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Identificam áreas na empresa nas quais possam crescer em sua carreira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oferecem para realizar tarefas mais complexas fora do escopo de sua função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Tomam notas e praticam o que aprendem e não fazem as mesmas perguntas diversas vezes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Não desistem quando estão aprendendo coisas complexas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Encontram oportunidades para aprender novas habilidades fora do horário de trabalho (p.ex. em dias de pouco movimento, antes ou depois do trabalho, durante intervalos)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73763" w:space="0" w:sz="6" w:val="single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6) Adaptam o estilo de comunicação e escolha de palavras para explicar de forma clara informações técnicas a vários públicos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Traduzem de forma clara e fluente informações técnicas para conhecimento de negócios para públicos sem conhecimento técnico (p.ex. unidades de negócios).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73763" w:space="0" w:sz="6" w:val="single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7) Contribuem com a equipe/empresa/cliente comunicando de forma proativa planos e prazos de projetos, participando em reuniões, sugerindo soluções e oferecendo novo conhecimento e suporte àqueles que precisam.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73763" w:space="0" w:sz="6" w:val="single"/>
              <w:right w:color="073763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São reconhecidos/as como líderes e procurados/as para aconselhar partes interessadas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São bons ouvintes e se destacam ao dar e receber feedbacks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Ensinam os outros sobre novas tecnologias ou outras habilidades que adquiram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Garantem, de forma proativa, o compartilhamento de aprendizagens, melhores práticas e soluções com partes interessadas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hd w:fill="d8d8d8" w:val="clear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Sessões de Habilidades Comportamentais e Mentalidades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 a Habilidades Comportamentais e Mentalidades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Persistência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Mentalidade de Crescimento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Orientação ao Futuro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Responsabilidade Pessoal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Trabalho em Equipe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Comunicação Não Violenta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Atenção para Detalhes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Proatividade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hd w:fill="d8d8d8" w:val="clear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Sessões de Aplicação de Habilidades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Estudos de caso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Dramatização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Atividade de Treinamento para Manter-se Atualizado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Integrador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hd w:fill="d8d8d8" w:val="clear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Sessões de Habilidades Essenciais para o Emprego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Preparação para o Formulário de Candidatura a Emprego 1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 ao pitch pessoal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Oficina de pitch pessoal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Trajetórias (CANVAS)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 ao CV e Workshop (CANVAS)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 a Entrevistas e Workshop (CANVAS)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Gerenciando expectativas em um processo de candidatura a emprego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Preparação para feira de empregos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Lógicos para Recrutamento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Procura de emprego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hd w:fill="d8d8d8" w:val="clear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Sessões de Reforço e Reflexão </w:t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 à Avaliação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 à Tabela de Desempenho e à Análise da Tabela de Desempenho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Protocolo de Análise da Tabela de Desempenho Semanal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 à Reflexão Diária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Protocolo de Reflexão Diária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 ao Treinamento entre Pares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Treinamento entre Pares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hd w:fill="d8d8d8" w:val="clear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Sessões de Apoio e Orientação Social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Gestão Financeira 1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Estresse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 Forças de Personagem (CANVAS)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Gênero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Mulheres na tecnologia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Equilíbrio entre vida profissional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Adaptando-se à mudança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Sessão aberta de mentoria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Sessão aberta de bem-estar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 à Mentoria e Bem Estar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Ética na indústria de desenvolvimento web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Maximizando o aprendizado on-line e o trabalho remoto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tempo (CANVAS)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hd w:fill="d8d8d8" w:val="clear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Sessões da Comunidade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Protocolo de Abertura Diária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Introdução à Abertura Diária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Eleição de Representante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Agora e Depois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Mostrar e Explicar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Mantendo Contato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Dar e Receber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Bem-vindos à Generation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Apresente um Amigo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Pontos Altos da Vida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Adivinhe o Fato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Isolado em uma Ilha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Notas de Valorização de Colegas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Etapas do desenvolvimento do grupo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8d8d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hd w:fill="d8d8d8" w:val="clear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Sessões Técnicas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"/>
        <w:gridCol w:w="2595"/>
        <w:gridCol w:w="6660"/>
        <w:tblGridChange w:id="0">
          <w:tblGrid>
            <w:gridCol w:w="105"/>
            <w:gridCol w:w="2595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da sessão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Introdução à indústria e cargo</w:t>
            </w:r>
          </w:p>
        </w:tc>
        <w:tc>
          <w:tcPr>
            <w:tcBorders>
              <w:top w:color="20124d" w:space="0" w:sz="6" w:val="single"/>
              <w:left w:color="20124d" w:space="0" w:sz="6" w:val="single"/>
              <w:bottom w:color="000000" w:space="0" w:sz="6" w:val="single"/>
              <w:right w:color="20124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0.1 -  Introdução à indústria e cargo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6" w:val="single"/>
              <w:left w:color="20124d" w:space="0" w:sz="6" w:val="single"/>
              <w:bottom w:color="000000" w:space="0" w:sz="6" w:val="single"/>
              <w:right w:color="20124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0.1.1 - Introdução ao Currículo de Desenvolvimento Java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0.1.2 - Introdução à Função de Desenvolvedor/a Java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6" w:val="single"/>
              <w:left w:color="20124d" w:space="0" w:sz="6" w:val="single"/>
              <w:bottom w:color="20124d" w:space="0" w:sz="6" w:val="single"/>
              <w:right w:color="20124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0.1.3 - Colaboração e Comunicação Eficaz no Local de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0124d" w:space="0" w:sz="6" w:val="single"/>
              <w:bottom w:color="20124d" w:space="0" w:sz="6" w:val="single"/>
              <w:right w:color="20124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0.1.4 - Manter-se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0124d" w:space="0" w:sz="6" w:val="single"/>
              <w:bottom w:color="20124d" w:space="0" w:sz="6" w:val="single"/>
              <w:right w:color="20124d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0.1.5 - Resolução de Problemas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Introdução à programação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Fundamentos de programação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1.1.1 Introdução à Ciência da Computação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1.1.2 -  Introdução a Lógica de Programação em Portugol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1.1.3 Conceitos de variáveis, constantes, operadores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1.1.4 Laços condicionais, laços de repetição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Terminal + Git e GitHub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- 1.2.1 - Versionamento, Markdown e Terminal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- 1.2.2 - Git, GitHub e GitFlow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- 1.2.3 - Revisão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1.3 - Agile - SCRUM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- 1.3.1 - Desenvolvimento Ágil de Software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- 1.3.2 - Revisão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 e JS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- 2.1 - HTML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- 2.1.1- Introdução ao Desenvolvimento Web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- 2.1.2 - HTML5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- 2.1.3 - CSS3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- 2.1.4 - Bootstrap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- 2.1.5 - Revisão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- 2.2 - JavaScript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- 2.2.1 - Lógica de Programação com JavaScript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- 2.2.2 - Funções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- 2.2.3 - Erros e depuração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- 2.2.4 - Objetos em JavaScript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- 2.2.5 - DOM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- 2.2.6 - Revisão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b539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Avançada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- 3.1 - Node.js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- 3.1.1 - Node.js e NPM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- 3.1.2 - Revisão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- 3.2 - TypeScript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- 3.2.1 - Lógica de Programação com TypeScript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- 3.2.2 - Programação Orientada a Objetos com TypeScript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- 3.2.3 - Revisão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- 3.3 - React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- 3.3.1 - Primeiros Passos com o React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- 3.3.2 - Rotas e Componentes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- 3.3.3 - Props, Hooks, Ciclo de Vida e Axios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- 3.3.5 - ContextAPI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- 3.3.4 - Ajustes e Deploy do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- 3.3.5 - Revisão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- 4.1 - Java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- 4.1.1 - Introdução e Instalação Java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- 4.1.2 - Java IDE -  Spring Tools Suite IDE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- 4.1.3 - Integração de idéias Git + Spring Tools Suite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- 4.1.4 - Sintaxe básica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- 4.1.5 - Classes e objetos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- 4.1.6 - Composição e herança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- 4.1.7 - Embalagem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- 4.1.8 - Interfaces e classes abstratas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- 4.1.9 - Coleções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- 4.1.10 - Asserções, anotações, expressões lambda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- 4.1.11 - Fluxos de E / 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- 4.1.12 - Estrutura de dados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- 4.1.13 - Collections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- 4.1.13 - Methods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- 4.1.13 -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85b2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e Spring Framework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- 5.1 - SQL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- 5.1.1 - Banco de Dados Relacionais e MySQL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- 5.1.2 - Modelagem de Dados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- 5.1.3 - Consultas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- 5.1.4 - Revisão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- 5.2 - Spring Framework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- 5.2.1 - Introdução e Maven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- 5.2.2 - JDBC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- 5.2.3 - Spring Data JPA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- 5.2.4 - Revisão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Applications e Testes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- 6.1 - Web Applications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- 6.1.1 - Spring Boot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- 6.1.2 - Web Services REST com Spring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- 6.1.3 - Spring Security (JWT)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- 6.1.4 - Integração React com Spring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- 6.1.5 - Deploy de Aplicações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- 6.1.6 - Revisão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- 6.2 - Teste de aplicações e controle de qualidade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- 6.2.1 - A qualidade das aplicações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- 6.2.2 - A qualidade das aplicações e testes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- 6.2.3 - Testes unitários em Java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- 6.2.4 - TDD e Java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- 6.2.5 - Testes comportamentais em Java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51c7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- 6.2.6 - Revisão</w:t>
            </w:r>
          </w:p>
        </w:tc>
      </w:tr>
    </w:tbl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992.125984251968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tabs>
        <w:tab w:val="center" w:leader="none" w:pos="4320"/>
        <w:tab w:val="right" w:leader="none" w:pos="8640"/>
      </w:tabs>
      <w:spacing w:line="240" w:lineRule="auto"/>
      <w:jc w:val="center"/>
      <w:rPr/>
    </w:pPr>
    <w:r w:rsidDel="00000000" w:rsidR="00000000" w:rsidRPr="00000000">
      <w:rPr>
        <w:rtl w:val="0"/>
      </w:rPr>
      <w:t xml:space="preserve">© 2023 Generation: You Employed, Inc.</w:t>
    </w:r>
  </w:p>
  <w:p w:rsidR="00000000" w:rsidDel="00000000" w:rsidP="00000000" w:rsidRDefault="00000000" w:rsidRPr="00000000" w14:paraId="000001B4">
    <w:pPr>
      <w:tabs>
        <w:tab w:val="center" w:leader="none" w:pos="4320"/>
        <w:tab w:val="right" w:leader="none" w:pos="8640"/>
      </w:tabs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0.1.1 - Apostila 1 - Matriz Curricular de Desenvolvimento Java</w:t>
    </w:r>
  </w:p>
  <w:p w:rsidR="00000000" w:rsidDel="00000000" w:rsidP="00000000" w:rsidRDefault="00000000" w:rsidRPr="00000000" w14:paraId="000001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eP2qkIr4B2xFZSsIF6Ukx/9qjQ==">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2020-12-07T19:24:00Z</dcterms:created>
  <dc:creator>Home</dc:creator>
</cp:coreProperties>
</file>